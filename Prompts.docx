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rtl w:val="0"/>
        </w:rPr>
        <w:t xml:space="preserve">111,730 views  Jan 14,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Prompt 1 - ChatGPT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I want to build an excel dashboard. I have provided you the sample data. Carefully analyze this data and suggest what information we should display on the dashboard and how? I want to display some key numbers as well as different graphs that makes it easier for the audience to quickly visualize key metrics and trends.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Prompt 2: Create Dashboard Layout (Cards)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create cards in excel on which I will place the charts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dashboard.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“Rounded Rectangle” inside excel [Insert Shapes] menu to create cards as follows;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cards 1,2,3,4,5,6 horizontally side by side in a single row.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1: Height 0.75 Inch Width 1.65 inch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2: Height 0.75 Inch Width 2.0 inch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3: Height 0.75 Inch Width 2.0 inch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4: Height 0.75 Inch Width 2.0 inch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5: Height 0.75 Inch Width 3.8 inch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6: Height 5.30 Inch Width 2.5 Inch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cards 7,8,9 below cards 1,2,3,4,5 horizontally side by side in a single row.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7: Height 2.1 Inch Width 6.6 inch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8: Height 2.1 Inch Width 2.6 inch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9: Height 2.1 Inch Width 2.6 inch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cards 10,11,12 below cards 7,8,9 horizontally side by side in a single row.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10: Height 2.1 Inch Width 4.1 inch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11: Height 2.1 Inch Width 2.5 inch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12: Height 2.1 Inch Width 5.0 inch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Cards formatting: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radius = 0.03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Top, Bottom, Left, Right = 12 pixels.</w:t>
      </w:r>
    </w:p>
    <w:sdt>
      <w:sdtPr>
        <w:tag w:val="goog_rdk_2"/>
      </w:sdtPr>
      <w:sdtContent>
        <w:p w:rsidR="00000000" w:rsidDel="00000000" w:rsidP="00000000" w:rsidRDefault="00000000" w:rsidRPr="00000000" w14:paraId="0000001D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Rename Cards:</w:delText>
                </w:r>
              </w:del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1E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3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Using “Selection Pane” menu, rename each card as follows;</w:delText>
                </w:r>
              </w:del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1F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5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Card1 = cfilters</w:delText>
                </w:r>
              </w:del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20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7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Card2 =ctsales</w:delText>
                </w:r>
              </w:del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21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9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Card3 =ctmargin</w:delText>
                </w:r>
              </w:del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22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1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Card4 =cpmargin</w:delText>
                </w:r>
              </w:del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23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3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Card5 = ccustcount</w:delText>
                </w:r>
              </w:del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24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5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Card6 = ctop10</w:delText>
                </w:r>
              </w:del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25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7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Card7 = csalestrend</w:delText>
                </w:r>
              </w:del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26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19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Card8 = ccustsource</w:delText>
                </w:r>
              </w:del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27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21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Card9 = csalescity</w:delText>
                </w:r>
              </w:del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28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23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Card10 = csalesservice</w:delText>
                </w:r>
              </w:del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29">
          <w:pPr>
            <w:rPr>
              <w:del w:author="Chris Lembcke" w:id="0" w:date="2025-03-28T21:32:53Z"/>
              <w:rFonts w:ascii="Roboto" w:cs="Roboto" w:eastAsia="Roboto" w:hAnsi="Roboto"/>
            </w:rPr>
          </w:pPr>
          <w:sdt>
            <w:sdtPr>
              <w:tag w:val="goog_rdk_25"/>
            </w:sdtPr>
            <w:sdtContent>
              <w:del w:author="Chris Lembcke" w:id="0" w:date="2025-03-28T21:32:53Z"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Card11 = </w:delTex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delText xml:space="preserve">cdeptmargin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sdt>
        <w:sdtPr>
          <w:tag w:val="goog_rdk_27"/>
        </w:sdtPr>
        <w:sdtContent>
          <w:del w:author="Chris Lembcke" w:id="0" w:date="2025-03-28T21:32:53Z">
            <w:r w:rsidDel="00000000" w:rsidR="00000000" w:rsidRPr="00000000">
              <w:rPr>
                <w:rFonts w:ascii="Roboto" w:cs="Roboto" w:eastAsia="Roboto" w:hAnsi="Roboto"/>
                <w:rtl w:val="0"/>
              </w:rPr>
              <w:delText xml:space="preserve">Card12 = cnewrepeat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Sheet Formatting: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gridlines from entire sheet and fill entire sheet with rgb 217,217,217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print area / margins and let the cards overlap.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row 1 – 4 and start creating cards from row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do: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me a VBA code so I can put it into the module and click the button to generate these cards.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ChatGPT Prompt 3: Generate Pivot Tables for Dashboard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am building an excel dashboard and I have the dataset on the sheet named “Data”. Inside this I have a table named “salesdata”.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have created another blank sheet named “Pivot”.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You need to use the table “salesdata” inside “Data” sheet and create the following pivot tables for me.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1: Place “Sales Amount” in values field. Get “Sales Amount” from Column I in the “salesdata” table inside the “Data” sheet. Rename the pivot table to “totalsales”.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2: Place “Margin Amount” in values field. Get “Margin Amount” from Column K in the “salesdata” table inside the “Data” sheet. Rename the pivot table to “totalmargin”.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3: Place “Sale Type” in Row field and “Customer Name” in values vield. Get “Sale Type” from Column L and “Customer Name” from Column D in the “salesdata” table inside the “Data” sheet. Rename the pivot table to “customerscount”.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4: Place “Year” and “Month” in row field and “Sales Amount” in the values field. Get “Year” from Column C, “Month” from column B and “Sales Amount” from column I in the “salesdata” table inside the “Data” sheet. Rename the pivot table to “salestrend”.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5: Place “Year” in row field, “Customer Source” in column field and “Sales Amount” in the values field. Get “Year” from Column C, “Customer Source” from Column M and “Sales Amount” from column I in the “salesdata” table inside the “Data” sheet. Rename the pivot table to “customersource”.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6: Place “City” in row field and “Sales Amount” in the values field. Get “City” from column H, “Sales Amount” from column I in the “salesdata” table inside the “Data” sheet. Rename the pivot table to “salesbycity”.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7: Place “Customer Name” in row field and “Sales Amount” in the values field. Get “Customer Name” from Column D, and “Sales Amount” from column I in the “salesdata” table inside the “Data” sheet. Rename the pivot table to “top10”.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8: Place “Service” in row field and “Sales Amount” in the values field. Get “Service” from column F and “Sales Amount” from column I in the “salesdata” table inside the “Data” sheet. Rename the pivot table to “salesbyservice”.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9: Place “Department” in row field and “Margin Amount” in the values field. Get “Department” from column G and “Margin Amount” from column K in the “salesdata” table inside the “Data” sheet. Rename the pivot table to “departmentmargin”.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Pivot Table 10: Place “Year” and “Month” in row field, “Sale Type” in column field and “Sales Amount” in values field. Get “Year” from Column C, “Month” from column B and “Sale Type” from column L in the “salesdata” table inside the “Data” sheet. Rename the pivot table to “newvsrepeat”.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 Write VBA to create pivot tables that I can insert in module and click the button to generate pivot tables.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 Create all these pivot tables on the existing sheet named “Pivot”. Get all the data from the sheet named “Data”.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 After creating first pivot table, start creating next pivot table after the gap of one row.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 I am using excel 2013 so please use supported objects, classes and properties.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 Name the sub GeneratePivotTables.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Prompt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(Claude AI): Generate Dashboard Charts.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building an excel dashboard and I have created cards using excel shapes on the sheet named “Dashboard”.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selection pane in format tab, I have named these cards as follows. All of these cards are on the sheet named “Dashboard”.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ccustsource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csalescity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ctop10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csalesservice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cnewrepeat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sheet named “Pivot” I have pivot tables with following names;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salestrend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customersource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salesbycity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salesbyservice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departmentmargin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newvsrepeat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to create the following charts using pivot tables on the sheet named “Pivot” and place them on the shapes inside the “Dashboard” sheet as follows;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(a) Use pivot table named “salestrend” on “Pivot” sheet and create a “Line with Markers” chart with drop lines. Then place this chart on the shape named “csalestrend” inside “Dashboard” sheet.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RGB(0, 32, 96), width = 1.75 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pt, style: rounded.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Use pivot table named “customersource” on “Pivot” sheet and create a “100% Stacked Bar Chart” Then place this chart on the shape named “ccustsource” inside “Dashboard” sheet.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“ccustsource” as follows: Width = “ccustsource” width * 90%, Height = “ccustsource” height* 80%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(c) Use pivot table named “salesbycity” on “Pivot” sheet and create a doughnut chart. Then place this chart on the shape named “csalescity” inside “Dashboard” sheet.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Doughnut explosion = 3%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“csalescity” as follows: Width = “csalescity” width * 90%, Height = “csalescity” height* 80%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Use pivot table named “top10” on “Pivot” sheet and create a Clustered Bar Chart. Then place this chart on the shape named “ctop10” inside “Dashboard” sheet.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“ctop10” as follows: Width = “ctop10” width * 90%, Height = “ctop10” height* 80%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(e) Use pivot table named “salesbyservice” on “Pivot” sheet and create a “3-D Clustered Column” chart without perspective. Then place this chart on the shape named “csalesservice” inside “Dashboard” sheet.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“csalesservice” as follows: Width = “csalesservice” width * 90%, Height = “csalesservice” height* 80%.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Use pivot table named “departmentmargin” on “Pivot” sheet and create a “Simple Pie Chart”. Then place this chart on the shape named “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inside “Dashboard” sheet.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Pie explosion = 3%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as follows: Width = “cdeptmargin” width * 90%, Height = “cdeptmargin” height* 80%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(g) Use pivot table named “newvsrepeat” on “Pivot” sheet and create a “Stacked Line with Markers Chart”. Then place this chart on the shape named “cnewrepeat” inside “Dashboard” sheet.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Varying blue colors.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“cnewrepeat” as follows: Width = “cnewrepeat” width * 90%, Height = “cnewrepeat” height* 80%.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Formatting for all charts: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title.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Hide all pivot table field buttons on chart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legends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all chart gridlines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area: Fill = No fill, Border = No Line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Plot area: fill = automatic, Border = no line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Horizontal axis: Border line = no line, Text color = RGB(0, 32, 96), Font = Calibri, Font size = 7 Bold.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Vertical axis: Border line = no line, Text color = RGB(0, 32, 96), Font = Calibri, Font size = 7 Bold. Number format = thousands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Do: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Generate me a complete and working VBA code that I can put into module and execute by clicking the button.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9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18FB"/>
    <w:pPr>
      <w:ind w:left="720"/>
      <w:contextualSpacing w:val="1"/>
    </w:pPr>
  </w:style>
  <w:style w:type="paragraph" w:styleId="NoSpacing">
    <w:name w:val="No Spacing"/>
    <w:uiPriority w:val="1"/>
    <w:qFormat w:val="1"/>
    <w:rsid w:val="009B12B5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k0xf/O41dDAEDA2i8iQYtND6g==">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2025-01-05T20:02:00Z</dcterms:created>
  <dc:creator>Microsoft account</dc:creator>
</cp:coreProperties>
</file>