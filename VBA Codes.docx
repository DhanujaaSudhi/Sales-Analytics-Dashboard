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Arial Narrow" w:cs="Arial Narrow" w:eastAsia="Arial Narrow" w:hAnsi="Arial Narrow"/>
          <w:b w:val="1"/>
          <w:color w:val="002060"/>
          <w:sz w:val="36"/>
          <w:szCs w:val="36"/>
        </w:rPr>
      </w:pPr>
      <w:sdt>
        <w:sdtPr>
          <w:tag w:val="goog_rdk_2"/>
        </w:sdtPr>
        <w:sdtContent>
          <w:ins w:author="Nickolas Roeder" w:id="1" w:date="2025-02-21T21:06:30Z">
            <w:sdt>
              <w:sdtPr>
                <w:tag w:val="goog_rdk_3"/>
              </w:sdtPr>
              <w:sdtContent>
                <w:del w:author="Fraj Baganna" w:id="2" w:date="2025-03-06T13:42:38Z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delText xml:space="preserve">f</w:delText>
                  </w:r>
                </w:del>
              </w:sdtContent>
            </w:sdt>
          </w:ins>
        </w:sdtContent>
      </w:sdt>
      <w:sdt>
        <w:sdtPr>
          <w:tag w:val="goog_rdk_4"/>
        </w:sdtPr>
        <w:sdtContent>
          <w:del w:author="Fraj Baganna" w:id="2" w:date="2025-03-06T13:42:38Z"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2060"/>
                <w:sz w:val="36"/>
                <w:szCs w:val="36"/>
                <w:rtl w:val="0"/>
              </w:rPr>
              <w:delText xml:space="preserve">Code for Prompt 2</w:delText>
            </w:r>
          </w:del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Sub CreateDashboardCards(</w:t>
      </w:r>
      <w:sdt>
        <w:sdtPr>
          <w:tag w:val="goog_rdk_5"/>
        </w:sdtPr>
        <w:sdtContent>
          <w:del w:author="Lê Nguyễn Quang Phi" w:id="3" w:date="2025-03-23T10:29:25Z">
            <w:r w:rsidDel="00000000" w:rsidR="00000000" w:rsidRPr="00000000">
              <w:rPr>
                <w:rFonts w:ascii="Arial Narrow" w:cs="Arial Narrow" w:eastAsia="Arial Narrow" w:hAnsi="Arial Narrow"/>
                <w:color w:val="002060"/>
                <w:sz w:val="20"/>
                <w:szCs w:val="20"/>
                <w:rtl w:val="0"/>
              </w:rPr>
              <w:delText xml:space="preserve">)</w:delText>
            </w:r>
          </w:del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Dim ws As Worksheet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Dim card As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Dim topPosition As Double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Dim leftPosition As Double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Create a new worksheet called "Dashboard"</w:t>
      </w:r>
    </w:p>
    <w:sdt>
      <w:sdtPr>
        <w:tag w:val="goog_rdk_7"/>
      </w:sdtPr>
      <w:sdtContent>
        <w:p w:rsidR="00000000" w:rsidDel="00000000" w:rsidP="00000000" w:rsidRDefault="00000000" w:rsidRPr="00000000" w14:paraId="0000000A">
          <w:pPr>
            <w:spacing w:line="240" w:lineRule="auto"/>
            <w:rPr>
              <w:rFonts w:ascii="Arial Narrow" w:cs="Arial Narrow" w:eastAsia="Arial Narrow" w:hAnsi="Arial Narrow"/>
              <w:color w:val="002060"/>
              <w:sz w:val="28"/>
              <w:szCs w:val="28"/>
              <w:rPrChange w:author="omar yassine" w:id="4" w:date="2025-03-10T08:18:48Z">
                <w:rPr>
                  <w:rFonts w:ascii="Arial Narrow" w:cs="Arial Narrow" w:eastAsia="Arial Narrow" w:hAnsi="Arial Narrow"/>
                  <w:color w:val="002060"/>
                  <w:sz w:val="20"/>
                  <w:szCs w:val="20"/>
                </w:rPr>
              </w:rPrChange>
            </w:rPr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On Error Resume Next</w:t>
          </w:r>
          <w:sdt>
            <w:sdtPr>
              <w:tag w:val="goog_rdk_6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p w:rsidR="00000000" w:rsidDel="00000000" w:rsidP="00000000" w:rsidRDefault="00000000" w:rsidRPr="00000000" w14:paraId="0000000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ws = ThisWorkbook.Sheets("Dashboard")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If Not ws Is Nothing Then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Application.DisplayAlerts = False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ws.Delete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Application.DisplayAlerts =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End If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ws = ThisWorkbook.Sheets.Add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ws.Name = "Dashboard"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Format sheet: Remove gridlines and set background color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With ws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.Cells.Interior.Color = RGB(217, 217, 217) ' Set background color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End With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Hide gridlines (using ActiveWindow method for Excel 2013)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ActiveWindow.DisplayGridlines = False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Card 1 to Card 6 (Row 5)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topPosition = 72 ' Start from row 5, which is about 72 pixels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leftPosition = 12 ' Start with 12 pixels from the left for the first card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Card 1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card = ws.Shapes.AddShape(msoShapeRoundedRectangle, leftPosition, topPosition, 1.65 * 72, 0.75 * 72)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card.Fill.BackColor.RGB = RGB(255, 255, 255) ' White fill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card.Line.Visible = msoFalse ' No border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card.Adjustments.Item(1) = 0.05 ' Border radius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card.Name = "cfilters"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card.Top = topPosition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card.Left = leftPosition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leftPosition = leftPosition + 1.65 * 72 + 12 ' Update left position with margin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Card 2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card = ws.Shapes.AddShape(msoShapeRoundedRectangle, leftPosition, topPosition, 2# * 72, 0.75 * 72)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card.Fill.BackColor.RGB = RGB(255, 255, 255)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card.Line.Visible = msoFalse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card.Adjustments.Item(1) = 0.05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card.Name = "ctsales"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card.Top = topPosition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card.Left = leftPosition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leftPosition = leftPosition + 2# * 72 + 12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Card 3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card = ws.Shapes.AddShape(msoShapeRoundedRectangle, leftPosition, topPosition, 2# * 72, 0.75 * 72)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card.Fill.BackColor.RGB = RGB(255, 255, 255)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card.Line.Visible = msoFalse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card.Adjustments.Item(1) = 0.05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card.Name = "ctmargin"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card.Top = topPosition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card.Left = leftPosition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leftPosition = leftPosition + 2# * 72 + 12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Card 4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card = ws.Shapes.AddShape(msoShapeRoundedRectangle, leftPosition, topPosition, 2# * 72, 0.75 * 72)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card.Fill.BackColor.RGB = RGB(255, 255, 255)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card.Line.Visible = msoFalse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card.Adjustments.Item(1) = 0.05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card.Name = "cpmargin"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card.Top = topPosition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card.Left = leftPosition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leftPosition = leftPosition + 2# * 72 + 12</w:t>
      </w:r>
    </w:p>
    <w:sdt>
      <w:sdtPr>
        <w:tag w:val="goog_rdk_9"/>
      </w:sdtPr>
      <w:sdtContent>
        <w:p w:rsidR="00000000" w:rsidDel="00000000" w:rsidP="00000000" w:rsidRDefault="00000000" w:rsidRPr="00000000" w14:paraId="00000047">
          <w:pPr>
            <w:spacing w:line="240" w:lineRule="auto"/>
            <w:rPr>
              <w:rFonts w:ascii="Arial Narrow" w:cs="Arial Narrow" w:eastAsia="Arial Narrow" w:hAnsi="Arial Narrow"/>
              <w:color w:val="002060"/>
              <w:sz w:val="26"/>
              <w:szCs w:val="26"/>
              <w:rPrChange w:author="omar yassine" w:id="5" w:date="2025-03-06T08:09:25Z">
                <w:rPr>
                  <w:rFonts w:ascii="Arial Narrow" w:cs="Arial Narrow" w:eastAsia="Arial Narrow" w:hAnsi="Arial Narrow"/>
                  <w:color w:val="002060"/>
                  <w:sz w:val="20"/>
                  <w:szCs w:val="20"/>
                </w:rPr>
              </w:rPrChange>
            </w:rPr>
          </w:pPr>
          <w:sdt>
            <w:sdtPr>
              <w:tag w:val="goog_rdk_8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p w:rsidR="00000000" w:rsidDel="00000000" w:rsidP="00000000" w:rsidRDefault="00000000" w:rsidRPr="00000000" w14:paraId="0000004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Card 5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card = ws.Shapes.AddShape(msoShapeRoundedRectangle, leftPosition, topPosition, 3.8 * 72, 0.75 * 72)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card.Fill.BackColor.RGB = RGB(255, 255, 255)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card.Line.Visible = msoFalse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card.Adjustments.Item(1) = 0.05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card.Name = "ccustcount"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card.Top = topPosition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card.Left = leftPosition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leftPosition = leftPosition + 3.8 * 72 + 12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Card 6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card = ws.Shapes.AddShape(msoShapeRoundedRectangle, leftPosition, topPosition, 2.5 * 72, 5.3 * 72)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card.Fill.BackColor.RGB = RGB(255, 255, 255)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card.Line.Visible = msoFalse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card.Adjustments.Item(1) = 0.05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card.Name = "ctop10"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card.Top = topPosition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card.Left = leftPosition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leftPosition = leftPosition + 2.5 * 72 + 12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Card 7 to Card 9 (Row 6)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topPosition = topPosition + 2.1 * 72 + 12 ' Move to next row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leftPosition = 12 ' Reset left position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Card 7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card = ws.Shapes.AddShape(msoShapeRoundedRectangle, leftPosition, topPosition, 6.6 * 72, 2.1 * 72)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card.Fill.BackColor.RGB = RGB(255, 255, 255)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card.Line.Visible = msoFalse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card.Adjustments.Item(1) = 0.03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card.Name = "csalestrend"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card.Top = topPosition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card.Left = leftPosition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leftPosition = leftPosition + 6.6 * 72 + 12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Card 8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card = ws.Shapes.AddShape(msoShapeRoundedRectangle, leftPosition, topPosition, 2.6 * 72, 2.1 * 72)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card.Fill.BackColor.RGB = RGB(255, 255, 255)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card.Line.Visible = msoFalse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card.Adjustments.Item(1) = 0.03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card.Name = "ccustsource"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card.Top = topPosition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card.Left = leftPosition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leftPosition = leftPosition + 2.6 * 72 + 12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Card 9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card = ws.Shapes.AddShape(msoShapeRoundedRectangle, leftPosition, topPosition, 2.6 * 72, 2.1 * 72)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card.Fill.BackColor.RGB = RGB(255, 255, 255)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card.Line.Visible = msoFalse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card.Adjustments.Item(1) = 0.03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card.Name = "csalescity"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card.Top = topPosition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card.Left = leftPosition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leftPosition = leftPosition + 2.6 * 72 + 12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Card 10 to Card 12 (Row 7)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topPosition = topPosition + 2.1 * 72 + 12 ' Move to next row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leftPosition = 12 ' Reset left position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Card 10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card = ws.Shapes.AddShape(msoShapeRoundedRectangle, leftPosition, topPosition, 4.1 * 72, 2.1 * 72)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card.Fill.BackColor.RGB = RGB(255, 255, 255)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card.Line.Visible = msoFalse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card.Adjustments.Item(1) = 0.03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card.Name = "csalesservice"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card.Top = topPosition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card.Left = leftPosition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leftPosition = leftPosition + 4.1 * 72 + 12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Card 11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card = ws.Shapes.AddShape(msoShapeRoundedRectangle, leftPosition, topPosition, 2.5 * 72, 2.1 * 72)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card.Fill.BackColor.RGB = RGB(255, 255, 255)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card.Line.Visible = msoFalse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card.Adjustments.Item(1) = 0.03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card.Name = "cdeptmargin"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card.Top = topPosition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card.Left = leftPosition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leftPosition = leftPosition + 2.5 * 72 + 12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Card 12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card = ws.Shapes.AddShape(msoShapeRoundedRectangle, leftPosition, topPosition, 5# * 72, 2.1 * 72)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card.Fill.BackColor.RGB = RGB(255, 255, 255)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card.Line.Visible = msoFalse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card.Adjustments.Item(1) = 0.03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card.Name = "cnewrepeat"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card.Top = topPosition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card.Left = leftPosition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End Sub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Arial Narrow" w:cs="Arial Narrow" w:eastAsia="Arial Narrow" w:hAnsi="Arial Narrow"/>
          <w:b w:val="1"/>
          <w:color w:val="002060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2060"/>
          <w:sz w:val="36"/>
          <w:szCs w:val="36"/>
          <w:rtl w:val="0"/>
        </w:rPr>
        <w:t xml:space="preserve">Code for Prompt 3</w:t>
      </w:r>
    </w:p>
    <w:sdt>
      <w:sdtPr>
        <w:tag w:val="goog_rdk_10"/>
      </w:sdtPr>
      <w:sdtContent>
        <w:p w:rsidR="00000000" w:rsidDel="00000000" w:rsidP="00000000" w:rsidRDefault="00000000" w:rsidRPr="00000000" w14:paraId="000000A7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Sub GeneratePivotTables()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A8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Dim wsData As Worksheet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A9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Dim wsPivot As Worksheet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AA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Dim ptCache As PivotCache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AB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Dim pt As PivotTable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AC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Dim startRow As Long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AD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AE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' Set references to sheets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AF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wsData = ThisWorkbook.Sheets("Data")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B0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wsPivot = ThisWorkbook.Sheets("Pivot")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B1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B2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' Clear existing pivot tables on the Pivot sheet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B3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wsPivot.Cells.Clear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B4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B5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' Set the starting row for placing pivot tables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B6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startRow = 1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B7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B8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' Create Pivot Table 1: totalsales</w:t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B9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ptCache = ThisWorkbook.PivotCaches.Create(SourceType:=xlDatabase, sourceData:=wsData.ListObjects("salesdata").Range)</w:t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BA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 = ptCache.CreatePivotTable(TableDestination:=wsPivot.Cells(startRow, 1), TableName:="totalsales")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BB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With pt</w:t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BC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.AddDataField .PivotFields("Sales Amount"), "Sum of Sales Amount", xlSum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BD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End With</w:t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BE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startRow = startRow + pt.TableRange2.Rows.Count + 2</w:t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BF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C0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' Create Pivot Table 2: totalmargin</w:t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C1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ptCache = ThisWorkbook.PivotCaches.Create(SourceType:=xlDatabase, sourceData:=wsData.ListObjects("salesdata").Range)</w:t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C2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 = ptCache.CreatePivotTable(TableDestination:=wsPivot.Cells(startRow, 1), TableName:="totalmargin")</w:t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C3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With pt</w:t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C4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.AddDataField .PivotFields("Margin Amount"), "Sum of Margin Amount", xlSum</w:t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C5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End With</w:t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C6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startRow = startRow + pt.TableRange2.Rows.Count + 2</w:t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C7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C8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' Create Pivot Table 3: customerscount</w:t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C9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ptCache = ThisWorkbook.PivotCaches.Create(SourceType:=xlDatabase, sourceData:=wsData.ListObjects("salesdata").Range)</w:t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CA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 = ptCache.CreatePivotTable(TableDestination:=wsPivot.Cells(startRow, 1), TableName:="customerscount")</w:t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CB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With pt</w:t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CC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.PivotFields("Sale Type").Orientation = xlRowField</w:t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CD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.AddDataField .PivotFields("Customer Name"), "Count of Customer Name", xlCount</w:t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CE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End With</w:t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CF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startRow = startRow + pt.TableRange2.Rows.Count + 2</w:t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D0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D1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' Create Pivot Table 4: totalmargin (again)</w:t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D2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ptCache = ThisWorkbook.PivotCaches.Create(SourceType:=xlDatabase, sourceData:=wsData.ListObjects("salesdata").Range)</w:t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D3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 = ptCache.CreatePivotTable(TableDestination:=wsPivot.Cells(startRow, 1), TableName:="totalmargin2")</w:t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D4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With pt</w:t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D5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.AddDataField .PivotFields("Margin Amount"), "Sum of Margin Amount", xlSum</w:t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D6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End With</w:t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D7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startRow = startRow + pt.TableRange2.Rows.Count + 2</w:t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D8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D9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' Create Pivot Table 5: salestrend</w:t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DA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ptCache = ThisWorkbook.PivotCaches.Create(SourceType:=xlDatabase, sourceData:=wsData.ListObjects("salesdata").Range)</w:t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DB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 = ptCache.CreatePivotTable(TableDestination:=wsPivot.Cells(startRow, 1), TableName:="salestrend")</w:t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DC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With pt</w:t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DD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.PivotFields("Year").Orientation = xlRowField</w:t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DE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.PivotFields("Month").Orientation = xlRowField</w:t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DF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.AddDataField .PivotFields("Sales Amount"), "Sum of Sales Amount", xlSum</w:t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E0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End With</w:t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E1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startRow = startRow + pt.TableRange2.Rows.Count + 2</w:t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E2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E3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' Create Pivot Table 6: customersource</w:t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E4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ptCache = ThisWorkbook.PivotCaches.Create(SourceType:=xlDatabase, sourceData:=wsData.ListObjects("salesdata").Range)</w:t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E5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 = ptCache.CreatePivotTable(TableDestination:=wsPivot.Cells(startRow, 1), TableName:="customersource")</w:t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E6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With pt</w:t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E7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.PivotFields("Year").Orientation = xlRowField</w:t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E8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.PivotFields("Customer Source").Orientation = xlColumnField</w:t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E9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.AddDataField .PivotFields("Sales Amount"), "Sum of Sales Amount", xlSum</w:t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EA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End With</w:t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EB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startRow = startRow + pt.TableRange2.Rows.Count + 2</w:t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EC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ED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' Create Pivot Table 7: salesbycity</w:t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EE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ptCache = ThisWorkbook.PivotCaches.Create(SourceType:=xlDatabase, sourceData:=wsData.ListObjects("salesdata").Range)</w:t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EF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 = ptCache.CreatePivotTable(TableDestination:=wsPivot.Cells(startRow, 1), TableName:="salesbycity")</w:t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F0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With pt</w:t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F1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.PivotFields("City").Orientation = xlRowField</w:t>
          </w:r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F2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.AddDataField .PivotFields("Sales Amount"), "Sum of Sales Amount", xlSum</w:t>
          </w:r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F3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End With</w:t>
          </w:r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0F4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startRow = startRow + pt.TableRange2.Rows.Count + 2</w:t>
          </w:r>
        </w:p>
      </w:sdtContent>
    </w:sdt>
    <w:sdt>
      <w:sdtPr>
        <w:tag w:val="goog_rdk_88"/>
      </w:sdtPr>
      <w:sdtContent>
        <w:p w:rsidR="00000000" w:rsidDel="00000000" w:rsidP="00000000" w:rsidRDefault="00000000" w:rsidRPr="00000000" w14:paraId="000000F5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F6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' Create Pivot Table 8: top10</w:t>
          </w:r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F7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ptCache = ThisWorkbook.PivotCaches.Create(SourceType:=xlDatabase, sourceData:=wsData.ListObjects("salesdata").Range)</w:t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F8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 = ptCache.CreatePivotTable(TableDestination:=wsPivot.Cells(startRow, 1), TableName:="top10")</w:t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F9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With pt</w:t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FA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.PivotFields("Customer Name").Orientation = xlRowField</w:t>
          </w:r>
        </w:p>
      </w:sdtContent>
    </w:sdt>
    <w:sdt>
      <w:sdtPr>
        <w:tag w:val="goog_rdk_94"/>
      </w:sdtPr>
      <w:sdtContent>
        <w:p w:rsidR="00000000" w:rsidDel="00000000" w:rsidP="00000000" w:rsidRDefault="00000000" w:rsidRPr="00000000" w14:paraId="000000FB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.AddDataField .PivotFields("Sales Amount"), "Sum of Sales Amount", xlSum</w:t>
          </w:r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0FC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End With</w:t>
          </w:r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0FD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startRow = startRow + pt.TableRange2.Rows.Count + 2</w:t>
          </w:r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0FE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0FF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' Create Pivot Table 9: salesbyservice</w:t>
          </w:r>
        </w:p>
      </w:sdtContent>
    </w:sdt>
    <w:sdt>
      <w:sdtPr>
        <w:tag w:val="goog_rdk_99"/>
      </w:sdtPr>
      <w:sdtContent>
        <w:p w:rsidR="00000000" w:rsidDel="00000000" w:rsidP="00000000" w:rsidRDefault="00000000" w:rsidRPr="00000000" w14:paraId="00000100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ptCache = ThisWorkbook.PivotCaches.Create(SourceType:=xlDatabase, sourceData:=wsData.ListObjects("salesdata").Range)</w:t>
          </w:r>
        </w:p>
      </w:sdtContent>
    </w:sdt>
    <w:sdt>
      <w:sdtPr>
        <w:tag w:val="goog_rdk_100"/>
      </w:sdtPr>
      <w:sdtContent>
        <w:p w:rsidR="00000000" w:rsidDel="00000000" w:rsidP="00000000" w:rsidRDefault="00000000" w:rsidRPr="00000000" w14:paraId="00000101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 = ptCache.CreatePivotTable(TableDestination:=wsPivot.Cells(startRow, 1), TableName:="salesbyservice")</w:t>
          </w:r>
        </w:p>
      </w:sdtContent>
    </w:sdt>
    <w:sdt>
      <w:sdtPr>
        <w:tag w:val="goog_rdk_101"/>
      </w:sdtPr>
      <w:sdtContent>
        <w:p w:rsidR="00000000" w:rsidDel="00000000" w:rsidP="00000000" w:rsidRDefault="00000000" w:rsidRPr="00000000" w14:paraId="00000102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With pt</w:t>
          </w:r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103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.PivotFields("Service").Orientation = xlRowField</w:t>
          </w:r>
        </w:p>
      </w:sdtContent>
    </w:sdt>
    <w:sdt>
      <w:sdtPr>
        <w:tag w:val="goog_rdk_103"/>
      </w:sdtPr>
      <w:sdtContent>
        <w:p w:rsidR="00000000" w:rsidDel="00000000" w:rsidP="00000000" w:rsidRDefault="00000000" w:rsidRPr="00000000" w14:paraId="00000104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.AddDataField .PivotFields("Sales Amount"), "Sum of Sales Amount", xlSum</w:t>
          </w:r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105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End With</w:t>
          </w:r>
        </w:p>
      </w:sdtContent>
    </w:sdt>
    <w:sdt>
      <w:sdtPr>
        <w:tag w:val="goog_rdk_105"/>
      </w:sdtPr>
      <w:sdtContent>
        <w:p w:rsidR="00000000" w:rsidDel="00000000" w:rsidP="00000000" w:rsidRDefault="00000000" w:rsidRPr="00000000" w14:paraId="00000106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startRow = startRow + pt.TableRange2.Rows.Count + 2</w:t>
          </w:r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107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7"/>
      </w:sdtPr>
      <w:sdtContent>
        <w:p w:rsidR="00000000" w:rsidDel="00000000" w:rsidP="00000000" w:rsidRDefault="00000000" w:rsidRPr="00000000" w14:paraId="00000108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' Create Pivot Table 10: departmentmargin</w:t>
          </w:r>
        </w:p>
      </w:sdtContent>
    </w:sdt>
    <w:sdt>
      <w:sdtPr>
        <w:tag w:val="goog_rdk_108"/>
      </w:sdtPr>
      <w:sdtContent>
        <w:p w:rsidR="00000000" w:rsidDel="00000000" w:rsidP="00000000" w:rsidRDefault="00000000" w:rsidRPr="00000000" w14:paraId="00000109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ptCache = ThisWorkbook.PivotCaches.Create(SourceType:=xlDatabase, sourceData:=wsData.ListObjects("salesdata").Range)</w:t>
          </w:r>
        </w:p>
      </w:sdtContent>
    </w:sdt>
    <w:sdt>
      <w:sdtPr>
        <w:tag w:val="goog_rdk_109"/>
      </w:sdtPr>
      <w:sdtContent>
        <w:p w:rsidR="00000000" w:rsidDel="00000000" w:rsidP="00000000" w:rsidRDefault="00000000" w:rsidRPr="00000000" w14:paraId="0000010A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 = ptCache.CreatePivotTable(TableDestination:=wsPivot.Cells(startRow, 1), TableName:="departmentmargin")</w:t>
          </w:r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10B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With pt</w:t>
          </w:r>
        </w:p>
      </w:sdtContent>
    </w:sdt>
    <w:sdt>
      <w:sdtPr>
        <w:tag w:val="goog_rdk_111"/>
      </w:sdtPr>
      <w:sdtContent>
        <w:p w:rsidR="00000000" w:rsidDel="00000000" w:rsidP="00000000" w:rsidRDefault="00000000" w:rsidRPr="00000000" w14:paraId="0000010C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.PivotFields("Department").Orientation = xlRowField</w:t>
          </w:r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10D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.AddDataField .PivotFields("Margin Amount"), "Sum of Margin Amount", xlSum</w:t>
          </w:r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10E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End With</w:t>
          </w:r>
        </w:p>
      </w:sdtContent>
    </w:sdt>
    <w:sdt>
      <w:sdtPr>
        <w:tag w:val="goog_rdk_114"/>
      </w:sdtPr>
      <w:sdtContent>
        <w:p w:rsidR="00000000" w:rsidDel="00000000" w:rsidP="00000000" w:rsidRDefault="00000000" w:rsidRPr="00000000" w14:paraId="0000010F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startRow = startRow + pt.TableRange2.Rows.Count + 2</w:t>
          </w:r>
        </w:p>
      </w:sdtContent>
    </w:sdt>
    <w:sdt>
      <w:sdtPr>
        <w:tag w:val="goog_rdk_115"/>
      </w:sdtPr>
      <w:sdtContent>
        <w:p w:rsidR="00000000" w:rsidDel="00000000" w:rsidP="00000000" w:rsidRDefault="00000000" w:rsidRPr="00000000" w14:paraId="00000110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6"/>
      </w:sdtPr>
      <w:sdtContent>
        <w:p w:rsidR="00000000" w:rsidDel="00000000" w:rsidP="00000000" w:rsidRDefault="00000000" w:rsidRPr="00000000" w14:paraId="00000111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' Create Pivot Table 11: newvsrepeat</w:t>
          </w:r>
        </w:p>
      </w:sdtContent>
    </w:sdt>
    <w:sdt>
      <w:sdtPr>
        <w:tag w:val="goog_rdk_117"/>
      </w:sdtPr>
      <w:sdtContent>
        <w:p w:rsidR="00000000" w:rsidDel="00000000" w:rsidP="00000000" w:rsidRDefault="00000000" w:rsidRPr="00000000" w14:paraId="00000112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ptCache = ThisWorkbook.PivotCaches.Create(SourceType:=xlDatabase, sourceData:=wsData.ListObjects("salesdata").Range)</w:t>
          </w:r>
        </w:p>
      </w:sdtContent>
    </w:sdt>
    <w:sdt>
      <w:sdtPr>
        <w:tag w:val="goog_rdk_118"/>
      </w:sdtPr>
      <w:sdtContent>
        <w:p w:rsidR="00000000" w:rsidDel="00000000" w:rsidP="00000000" w:rsidRDefault="00000000" w:rsidRPr="00000000" w14:paraId="00000113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Set pt = ptCache.CreatePivotTable(TableDestination:=wsPivot.Cells(startRow, 1), TableName:="newvsrepeat")</w:t>
          </w:r>
        </w:p>
      </w:sdtContent>
    </w:sdt>
    <w:sdt>
      <w:sdtPr>
        <w:tag w:val="goog_rdk_119"/>
      </w:sdtPr>
      <w:sdtContent>
        <w:p w:rsidR="00000000" w:rsidDel="00000000" w:rsidP="00000000" w:rsidRDefault="00000000" w:rsidRPr="00000000" w14:paraId="00000114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With pt</w:t>
          </w:r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115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.PivotFields("Year").Orientation = xlRowField</w:t>
          </w:r>
        </w:p>
      </w:sdtContent>
    </w:sdt>
    <w:sdt>
      <w:sdtPr>
        <w:tag w:val="goog_rdk_121"/>
      </w:sdtPr>
      <w:sdtContent>
        <w:p w:rsidR="00000000" w:rsidDel="00000000" w:rsidP="00000000" w:rsidRDefault="00000000" w:rsidRPr="00000000" w14:paraId="00000116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.PivotFields("Month").Orientation = xlRowField</w:t>
          </w:r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117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.PivotFields("Sale Type").Orientation = xlColumnField</w:t>
          </w:r>
        </w:p>
      </w:sdtContent>
    </w:sdt>
    <w:sdt>
      <w:sdtPr>
        <w:tag w:val="goog_rdk_123"/>
      </w:sdtPr>
      <w:sdtContent>
        <w:p w:rsidR="00000000" w:rsidDel="00000000" w:rsidP="00000000" w:rsidRDefault="00000000" w:rsidRPr="00000000" w14:paraId="00000118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    .AddDataField .PivotFields("Sales Amount"), "Sum of Sales Amount", xlSum</w:t>
          </w:r>
        </w:p>
      </w:sdtContent>
    </w:sdt>
    <w:sdt>
      <w:sdtPr>
        <w:tag w:val="goog_rdk_124"/>
      </w:sdtPr>
      <w:sdtContent>
        <w:p w:rsidR="00000000" w:rsidDel="00000000" w:rsidP="00000000" w:rsidRDefault="00000000" w:rsidRPr="00000000" w14:paraId="00000119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End With</w:t>
          </w:r>
        </w:p>
      </w:sdtContent>
    </w:sdt>
    <w:sdt>
      <w:sdtPr>
        <w:tag w:val="goog_rdk_125"/>
      </w:sdtPr>
      <w:sdtContent>
        <w:p w:rsidR="00000000" w:rsidDel="00000000" w:rsidP="00000000" w:rsidRDefault="00000000" w:rsidRPr="00000000" w14:paraId="0000011A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6"/>
      </w:sdtPr>
      <w:sdtContent>
        <w:p w:rsidR="00000000" w:rsidDel="00000000" w:rsidP="00000000" w:rsidRDefault="00000000" w:rsidRPr="00000000" w14:paraId="0000011B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    MsgBox "Pivot tables created successfully!", vbInformation</w:t>
          </w:r>
        </w:p>
      </w:sdtContent>
    </w:sdt>
    <w:sdt>
      <w:sdtPr>
        <w:tag w:val="goog_rdk_127"/>
      </w:sdtPr>
      <w:sdtContent>
        <w:p w:rsidR="00000000" w:rsidDel="00000000" w:rsidP="00000000" w:rsidRDefault="00000000" w:rsidRPr="00000000" w14:paraId="0000011C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Fonts w:ascii="Arial Narrow" w:cs="Arial Narrow" w:eastAsia="Arial Narrow" w:hAnsi="Arial Narrow"/>
              <w:color w:val="002060"/>
              <w:sz w:val="20"/>
              <w:szCs w:val="20"/>
              <w:rtl w:val="0"/>
            </w:rPr>
            <w:t xml:space="preserve">End Sub</w:t>
          </w:r>
        </w:p>
      </w:sdtContent>
    </w:sdt>
    <w:sdt>
      <w:sdtPr>
        <w:tag w:val="goog_rdk_128"/>
      </w:sdtPr>
      <w:sdtContent>
        <w:p w:rsidR="00000000" w:rsidDel="00000000" w:rsidP="00000000" w:rsidRDefault="00000000" w:rsidRPr="00000000" w14:paraId="0000011D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b w:val="1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9"/>
      </w:sdtPr>
      <w:sdtContent>
        <w:p w:rsidR="00000000" w:rsidDel="00000000" w:rsidP="00000000" w:rsidRDefault="00000000" w:rsidRPr="00000000" w14:paraId="0000011E">
          <w:pPr>
            <w:spacing w:line="240" w:lineRule="auto"/>
            <w:ind w:left="720" w:firstLine="0"/>
            <w:rPr>
              <w:rFonts w:ascii="Arial Narrow" w:cs="Arial Narrow" w:eastAsia="Arial Narrow" w:hAnsi="Arial Narrow"/>
              <w:b w:val="1"/>
              <w:color w:val="002060"/>
              <w:sz w:val="20"/>
              <w:szCs w:val="20"/>
            </w:rPr>
            <w:pPrChange w:author="Anuj Shinde" w:id="0" w:date="2025-01-31T14:03:21Z">
              <w:pPr>
                <w:spacing w:line="240" w:lineRule="auto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11F">
      <w:pPr>
        <w:spacing w:line="240" w:lineRule="auto"/>
        <w:rPr>
          <w:rFonts w:ascii="Arial Narrow" w:cs="Arial Narrow" w:eastAsia="Arial Narrow" w:hAnsi="Arial Narrow"/>
          <w:b w:val="1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rPr>
          <w:rFonts w:ascii="Arial Narrow" w:cs="Arial Narrow" w:eastAsia="Arial Narrow" w:hAnsi="Arial Narrow"/>
          <w:b w:val="1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rPr>
          <w:rFonts w:ascii="Arial Narrow" w:cs="Arial Narrow" w:eastAsia="Arial Narrow" w:hAnsi="Arial Narrow"/>
          <w:b w:val="1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rPr>
          <w:rFonts w:ascii="Arial Narrow" w:cs="Arial Narrow" w:eastAsia="Arial Narrow" w:hAnsi="Arial Narrow"/>
          <w:b w:val="1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rPr>
          <w:rFonts w:ascii="Arial Narrow" w:cs="Arial Narrow" w:eastAsia="Arial Narrow" w:hAnsi="Arial Narrow"/>
          <w:b w:val="1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rPr>
          <w:rFonts w:ascii="Arial Narrow" w:cs="Arial Narrow" w:eastAsia="Arial Narrow" w:hAnsi="Arial Narrow"/>
          <w:b w:val="1"/>
          <w:color w:val="00206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rPr>
          <w:rFonts w:ascii="Arial Narrow" w:cs="Arial Narrow" w:eastAsia="Arial Narrow" w:hAnsi="Arial Narrow"/>
          <w:b w:val="1"/>
          <w:color w:val="002060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2060"/>
          <w:sz w:val="36"/>
          <w:szCs w:val="36"/>
          <w:rtl w:val="0"/>
        </w:rPr>
        <w:t xml:space="preserve">Code for Prompt 4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Public Sub CreateDashboardCharts()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On Error Resume Next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Dim wsP As Worksheet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Dim wsD As Worksheet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Dim pt As PivotTable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Dim shp As Shape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Dim cht As ChartObject</w:t>
      </w:r>
    </w:p>
    <w:p w:rsidR="00000000" w:rsidDel="00000000" w:rsidP="00000000" w:rsidRDefault="00000000" w:rsidRPr="00000000" w14:paraId="0000012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3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wsP = ThisWorkbook.Sheets("Pivot")</w:t>
      </w:r>
    </w:p>
    <w:p w:rsidR="00000000" w:rsidDel="00000000" w:rsidP="00000000" w:rsidRDefault="00000000" w:rsidRPr="00000000" w14:paraId="0000013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wsD = ThisWorkbook.Sheets("Dashboard")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Delete existing charts on Dashboard sheet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For Each cht In wsD.ChartObjects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cht.Delete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Next cht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1. Sales Trend Chart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pt = wsP.PivotTables("salestrend")</w:t>
      </w:r>
    </w:p>
    <w:p w:rsidR="00000000" w:rsidDel="00000000" w:rsidP="00000000" w:rsidRDefault="00000000" w:rsidRPr="00000000" w14:paraId="0000013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cht = wsD.ChartObjects.Add( _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Left:=wsD.Shapes("csalestrend").Left + (wsD.Shapes("csalestrend").width * 0.05), _</w:t>
      </w:r>
    </w:p>
    <w:p w:rsidR="00000000" w:rsidDel="00000000" w:rsidP="00000000" w:rsidRDefault="00000000" w:rsidRPr="00000000" w14:paraId="0000013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Top:=wsD.Shapes("csalestrend").Top + (wsD.Shapes("csalestrend").height * 0.1), _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width:=wsD.Shapes("csalestrend").width * 0.9, _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height:=wsD.Shapes("csalestrend").height * 0.8)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4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With cht.Chart</w:t>
      </w:r>
    </w:p>
    <w:p w:rsidR="00000000" w:rsidDel="00000000" w:rsidP="00000000" w:rsidRDefault="00000000" w:rsidRPr="00000000" w14:paraId="0000014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.ChartType = xlLineMarkers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.SetSourceData pt.TableRange1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.ChartTitle.Delete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With .SeriesCollection(1)</w:t>
      </w:r>
    </w:p>
    <w:p w:rsidR="00000000" w:rsidDel="00000000" w:rsidP="00000000" w:rsidRDefault="00000000" w:rsidRPr="00000000" w14:paraId="0000014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.Format.Line.Weight = 1.75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.Format.Line.ForeColor.RGB = RGB(0, 32, 96)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.MarkerBackgroundColor = RGB(255, 255, 255)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.MarkerForegroundColor = RGB(0, 32, 96)</w:t>
      </w:r>
    </w:p>
    <w:p w:rsidR="00000000" w:rsidDel="00000000" w:rsidP="00000000" w:rsidRDefault="00000000" w:rsidRPr="00000000" w14:paraId="0000014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.MarkerSize = 5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.HasDropLines = True</w:t>
      </w:r>
    </w:p>
    <w:p w:rsidR="00000000" w:rsidDel="00000000" w:rsidP="00000000" w:rsidRDefault="00000000" w:rsidRPr="00000000" w14:paraId="0000014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.MarkerStyle = xlMarkerStyleCircle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End With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Call FormatChartGeneral(cht.Chart)</w:t>
      </w:r>
    </w:p>
    <w:p w:rsidR="00000000" w:rsidDel="00000000" w:rsidP="00000000" w:rsidRDefault="00000000" w:rsidRPr="00000000" w14:paraId="0000014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End With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2. Customer Source Chart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pt = wsP.PivotTables("customersource")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cht = wsD.ChartObjects.Add( _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Left:=wsD.Shapes("ccustsource").Left + (wsD.Shapes("ccustsource").width * 0.05), _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Top:=wsD.Shapes("ccustsource").Top + (wsD.Shapes("ccustsource").height * 0.1), _</w:t>
      </w:r>
    </w:p>
    <w:p w:rsidR="00000000" w:rsidDel="00000000" w:rsidP="00000000" w:rsidRDefault="00000000" w:rsidRPr="00000000" w14:paraId="0000015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width:=wsD.Shapes("ccustsource").width * 0.9, _</w:t>
      </w:r>
    </w:p>
    <w:p w:rsidR="00000000" w:rsidDel="00000000" w:rsidP="00000000" w:rsidRDefault="00000000" w:rsidRPr="00000000" w14:paraId="0000015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height:=wsD.Shapes("ccustsource").height * 0.8)</w:t>
      </w:r>
    </w:p>
    <w:p w:rsidR="00000000" w:rsidDel="00000000" w:rsidP="00000000" w:rsidRDefault="00000000" w:rsidRPr="00000000" w14:paraId="0000015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5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With cht.Chart</w:t>
      </w:r>
    </w:p>
    <w:p w:rsidR="00000000" w:rsidDel="00000000" w:rsidP="00000000" w:rsidRDefault="00000000" w:rsidRPr="00000000" w14:paraId="0000015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.ChartType = xlBarStacked100</w:t>
      </w:r>
    </w:p>
    <w:p w:rsidR="00000000" w:rsidDel="00000000" w:rsidP="00000000" w:rsidRDefault="00000000" w:rsidRPr="00000000" w14:paraId="0000015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.SetSourceData pt.TableRange1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5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Dim i As Long</w:t>
      </w:r>
    </w:p>
    <w:p w:rsidR="00000000" w:rsidDel="00000000" w:rsidP="00000000" w:rsidRDefault="00000000" w:rsidRPr="00000000" w14:paraId="0000015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For i = 1 To .SeriesCollection.Count</w:t>
      </w:r>
    </w:p>
    <w:p w:rsidR="00000000" w:rsidDel="00000000" w:rsidP="00000000" w:rsidRDefault="00000000" w:rsidRPr="00000000" w14:paraId="0000015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.SeriesCollection(i).Format.Fill.ForeColor.RGB = RGB(0, 32 + (i * 32), 96 + (i * 32))</w:t>
      </w:r>
    </w:p>
    <w:p w:rsidR="00000000" w:rsidDel="00000000" w:rsidP="00000000" w:rsidRDefault="00000000" w:rsidRPr="00000000" w14:paraId="0000016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Next i</w:t>
      </w:r>
    </w:p>
    <w:p w:rsidR="00000000" w:rsidDel="00000000" w:rsidP="00000000" w:rsidRDefault="00000000" w:rsidRPr="00000000" w14:paraId="0000016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Call FormatChartGeneral(cht.Chart)</w:t>
      </w:r>
    </w:p>
    <w:p w:rsidR="00000000" w:rsidDel="00000000" w:rsidP="00000000" w:rsidRDefault="00000000" w:rsidRPr="00000000" w14:paraId="0000016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End With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6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3. Sales by City Chart</w:t>
      </w:r>
    </w:p>
    <w:p w:rsidR="00000000" w:rsidDel="00000000" w:rsidP="00000000" w:rsidRDefault="00000000" w:rsidRPr="00000000" w14:paraId="0000016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pt = wsP.PivotTables("salesbycity")</w:t>
      </w:r>
    </w:p>
    <w:p w:rsidR="00000000" w:rsidDel="00000000" w:rsidP="00000000" w:rsidRDefault="00000000" w:rsidRPr="00000000" w14:paraId="0000016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cht = wsD.ChartObjects.Add( _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Left:=wsD.Shapes("csalescity").Left + (wsD.Shapes("csalescity").width * 0.05), _</w:t>
      </w:r>
    </w:p>
    <w:p w:rsidR="00000000" w:rsidDel="00000000" w:rsidP="00000000" w:rsidRDefault="00000000" w:rsidRPr="00000000" w14:paraId="0000016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Top:=wsD.Shapes("csalescity").Top + (wsD.Shapes("csalescity").height * 0.1), _</w:t>
      </w:r>
    </w:p>
    <w:p w:rsidR="00000000" w:rsidDel="00000000" w:rsidP="00000000" w:rsidRDefault="00000000" w:rsidRPr="00000000" w14:paraId="0000016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width:=wsD.Shapes("csalescity").width * 0.9, _</w:t>
      </w:r>
    </w:p>
    <w:p w:rsidR="00000000" w:rsidDel="00000000" w:rsidP="00000000" w:rsidRDefault="00000000" w:rsidRPr="00000000" w14:paraId="0000016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height:=wsD.Shapes("csalescity").height * 0.8)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6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With cht.Chart</w:t>
      </w:r>
    </w:p>
    <w:p w:rsidR="00000000" w:rsidDel="00000000" w:rsidP="00000000" w:rsidRDefault="00000000" w:rsidRPr="00000000" w14:paraId="0000016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.ChartType = xlDoughnut</w:t>
      </w:r>
    </w:p>
    <w:p w:rsidR="00000000" w:rsidDel="00000000" w:rsidP="00000000" w:rsidRDefault="00000000" w:rsidRPr="00000000" w14:paraId="0000016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.SetSourceData pt.TableRange1</w:t>
      </w:r>
    </w:p>
    <w:p w:rsidR="00000000" w:rsidDel="00000000" w:rsidP="00000000" w:rsidRDefault="00000000" w:rsidRPr="00000000" w14:paraId="0000016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.ChartTitle.Delete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17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7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For i = 1 To .SeriesCollection(1).Points.Count</w:t>
      </w:r>
    </w:p>
    <w:p w:rsidR="00000000" w:rsidDel="00000000" w:rsidP="00000000" w:rsidRDefault="00000000" w:rsidRPr="00000000" w14:paraId="0000017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.SeriesCollection(1).Points(i).ExplosionOffset = 3</w:t>
      </w:r>
    </w:p>
    <w:p w:rsidR="00000000" w:rsidDel="00000000" w:rsidP="00000000" w:rsidRDefault="00000000" w:rsidRPr="00000000" w14:paraId="0000017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.SeriesCollection(1).Points(i).Format.Fill.ForeColor.RGB = RGB(0, 32 + (i * 16), 96 + (i * 16))</w:t>
      </w:r>
    </w:p>
    <w:p w:rsidR="00000000" w:rsidDel="00000000" w:rsidP="00000000" w:rsidRDefault="00000000" w:rsidRPr="00000000" w14:paraId="0000017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Next i</w:t>
      </w:r>
    </w:p>
    <w:p w:rsidR="00000000" w:rsidDel="00000000" w:rsidP="00000000" w:rsidRDefault="00000000" w:rsidRPr="00000000" w14:paraId="0000017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Call FormatChartGeneral(cht.Chart)</w:t>
      </w:r>
    </w:p>
    <w:p w:rsidR="00000000" w:rsidDel="00000000" w:rsidP="00000000" w:rsidRDefault="00000000" w:rsidRPr="00000000" w14:paraId="0000017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End With</w:t>
      </w:r>
    </w:p>
    <w:p w:rsidR="00000000" w:rsidDel="00000000" w:rsidP="00000000" w:rsidRDefault="00000000" w:rsidRPr="00000000" w14:paraId="0000017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7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4. Top 10 Chart</w:t>
      </w:r>
    </w:p>
    <w:p w:rsidR="00000000" w:rsidDel="00000000" w:rsidP="00000000" w:rsidRDefault="00000000" w:rsidRPr="00000000" w14:paraId="0000017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pt = wsP.PivotTables("top10")</w:t>
      </w:r>
    </w:p>
    <w:p w:rsidR="00000000" w:rsidDel="00000000" w:rsidP="00000000" w:rsidRDefault="00000000" w:rsidRPr="00000000" w14:paraId="0000017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cht = wsD.ChartObjects.Add( _</w:t>
      </w:r>
    </w:p>
    <w:p w:rsidR="00000000" w:rsidDel="00000000" w:rsidP="00000000" w:rsidRDefault="00000000" w:rsidRPr="00000000" w14:paraId="0000017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Left:=wsD.Shapes("ctop10").Left + (wsD.Shapes("ctop10").width * 0.05), _</w:t>
      </w:r>
    </w:p>
    <w:p w:rsidR="00000000" w:rsidDel="00000000" w:rsidP="00000000" w:rsidRDefault="00000000" w:rsidRPr="00000000" w14:paraId="0000017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Top:=wsD.Shapes("ctop10").Top + (wsD.Shapes("ctop10").height * 0.1), _</w:t>
      </w:r>
    </w:p>
    <w:p w:rsidR="00000000" w:rsidDel="00000000" w:rsidP="00000000" w:rsidRDefault="00000000" w:rsidRPr="00000000" w14:paraId="0000017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width:=wsD.Shapes("ctop10").width * 0.9, _</w:t>
      </w:r>
    </w:p>
    <w:p w:rsidR="00000000" w:rsidDel="00000000" w:rsidP="00000000" w:rsidRDefault="00000000" w:rsidRPr="00000000" w14:paraId="0000017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height:=wsD.Shapes("ctop10").height * 0.8)</w:t>
      </w:r>
    </w:p>
    <w:p w:rsidR="00000000" w:rsidDel="00000000" w:rsidP="00000000" w:rsidRDefault="00000000" w:rsidRPr="00000000" w14:paraId="0000018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8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With cht.Chart</w:t>
      </w:r>
    </w:p>
    <w:p w:rsidR="00000000" w:rsidDel="00000000" w:rsidP="00000000" w:rsidRDefault="00000000" w:rsidRPr="00000000" w14:paraId="0000018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.ChartType = xlBarClustered</w:t>
      </w:r>
    </w:p>
    <w:p w:rsidR="00000000" w:rsidDel="00000000" w:rsidP="00000000" w:rsidRDefault="00000000" w:rsidRPr="00000000" w14:paraId="0000018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.SetSourceData pt.TableRange1</w:t>
      </w:r>
    </w:p>
    <w:p w:rsidR="00000000" w:rsidDel="00000000" w:rsidP="00000000" w:rsidRDefault="00000000" w:rsidRPr="00000000" w14:paraId="0000018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.SeriesCollection(1).Format.Fill.ForeColor.RGB = RGB(0, 32, 96)</w:t>
      </w:r>
    </w:p>
    <w:p w:rsidR="00000000" w:rsidDel="00000000" w:rsidP="00000000" w:rsidRDefault="00000000" w:rsidRPr="00000000" w14:paraId="0000018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.ChartTitle.Delete</w:t>
      </w:r>
    </w:p>
    <w:p w:rsidR="00000000" w:rsidDel="00000000" w:rsidP="00000000" w:rsidRDefault="00000000" w:rsidRPr="00000000" w14:paraId="0000018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Call FormatChartGeneral(cht.Chart)</w:t>
      </w:r>
    </w:p>
    <w:p w:rsidR="00000000" w:rsidDel="00000000" w:rsidP="00000000" w:rsidRDefault="00000000" w:rsidRPr="00000000" w14:paraId="0000018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End With</w:t>
      </w:r>
    </w:p>
    <w:p w:rsidR="00000000" w:rsidDel="00000000" w:rsidP="00000000" w:rsidRDefault="00000000" w:rsidRPr="00000000" w14:paraId="0000018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8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5. Sales by Service Chart</w:t>
      </w:r>
    </w:p>
    <w:p w:rsidR="00000000" w:rsidDel="00000000" w:rsidP="00000000" w:rsidRDefault="00000000" w:rsidRPr="00000000" w14:paraId="0000018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pt = wsP.PivotTables("salesbyservice")</w:t>
      </w:r>
    </w:p>
    <w:p w:rsidR="00000000" w:rsidDel="00000000" w:rsidP="00000000" w:rsidRDefault="00000000" w:rsidRPr="00000000" w14:paraId="0000018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cht = wsD.ChartObjects.Add( _</w:t>
      </w:r>
    </w:p>
    <w:p w:rsidR="00000000" w:rsidDel="00000000" w:rsidP="00000000" w:rsidRDefault="00000000" w:rsidRPr="00000000" w14:paraId="0000018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Left:=wsD.Shapes("csalesservice").Left + (wsD.Shapes("csalesservice").width * 0.05), _</w:t>
      </w:r>
    </w:p>
    <w:p w:rsidR="00000000" w:rsidDel="00000000" w:rsidP="00000000" w:rsidRDefault="00000000" w:rsidRPr="00000000" w14:paraId="0000018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Top:=wsD.Shapes("csalesservice").Top + (wsD.Shapes("csalesservice").height * 0.1), _</w:t>
      </w:r>
    </w:p>
    <w:p w:rsidR="00000000" w:rsidDel="00000000" w:rsidP="00000000" w:rsidRDefault="00000000" w:rsidRPr="00000000" w14:paraId="0000018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width:=wsD.Shapes("csalesservice").width * 0.9, _</w:t>
      </w:r>
    </w:p>
    <w:p w:rsidR="00000000" w:rsidDel="00000000" w:rsidP="00000000" w:rsidRDefault="00000000" w:rsidRPr="00000000" w14:paraId="0000018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height:=wsD.Shapes("csalesservice").height * 0.8)</w:t>
      </w:r>
    </w:p>
    <w:p w:rsidR="00000000" w:rsidDel="00000000" w:rsidP="00000000" w:rsidRDefault="00000000" w:rsidRPr="00000000" w14:paraId="0000019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9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With cht.Chart</w:t>
      </w:r>
    </w:p>
    <w:p w:rsidR="00000000" w:rsidDel="00000000" w:rsidP="00000000" w:rsidRDefault="00000000" w:rsidRPr="00000000" w14:paraId="0000019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.ChartType = xl3DColumn</w:t>
      </w:r>
    </w:p>
    <w:p w:rsidR="00000000" w:rsidDel="00000000" w:rsidP="00000000" w:rsidRDefault="00000000" w:rsidRPr="00000000" w14:paraId="0000019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.SetSourceData pt.TableRange1</w:t>
      </w:r>
    </w:p>
    <w:p w:rsidR="00000000" w:rsidDel="00000000" w:rsidP="00000000" w:rsidRDefault="00000000" w:rsidRPr="00000000" w14:paraId="0000019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.SeriesCollection(1).Format.Fill.ForeColor.RGB = RGB(0, 32, 96)</w:t>
      </w:r>
    </w:p>
    <w:p w:rsidR="00000000" w:rsidDel="00000000" w:rsidP="00000000" w:rsidRDefault="00000000" w:rsidRPr="00000000" w14:paraId="0000019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.RightAngleAxes = True</w:t>
      </w:r>
    </w:p>
    <w:p w:rsidR="00000000" w:rsidDel="00000000" w:rsidP="00000000" w:rsidRDefault="00000000" w:rsidRPr="00000000" w14:paraId="0000019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Call FormatChartGeneral(cht.Chart)</w:t>
      </w:r>
    </w:p>
    <w:p w:rsidR="00000000" w:rsidDel="00000000" w:rsidP="00000000" w:rsidRDefault="00000000" w:rsidRPr="00000000" w14:paraId="0000019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.ChartTitle.Delete</w:t>
      </w:r>
    </w:p>
    <w:p w:rsidR="00000000" w:rsidDel="00000000" w:rsidP="00000000" w:rsidRDefault="00000000" w:rsidRPr="00000000" w14:paraId="0000019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End With</w:t>
      </w:r>
    </w:p>
    <w:p w:rsidR="00000000" w:rsidDel="00000000" w:rsidP="00000000" w:rsidRDefault="00000000" w:rsidRPr="00000000" w14:paraId="0000019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9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6. Department Margin Chart</w:t>
      </w:r>
    </w:p>
    <w:p w:rsidR="00000000" w:rsidDel="00000000" w:rsidP="00000000" w:rsidRDefault="00000000" w:rsidRPr="00000000" w14:paraId="0000019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pt = wsP.PivotTables("departmentmargin")</w:t>
      </w:r>
    </w:p>
    <w:p w:rsidR="00000000" w:rsidDel="00000000" w:rsidP="00000000" w:rsidRDefault="00000000" w:rsidRPr="00000000" w14:paraId="0000019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cht = wsD.ChartObjects.Add( _</w:t>
      </w:r>
    </w:p>
    <w:p w:rsidR="00000000" w:rsidDel="00000000" w:rsidP="00000000" w:rsidRDefault="00000000" w:rsidRPr="00000000" w14:paraId="0000019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Left:=wsD.Shapes("cdeptmargin").Left + (wsD.Shapes("cdeptmargin").width * 0.05), _</w:t>
      </w:r>
    </w:p>
    <w:p w:rsidR="00000000" w:rsidDel="00000000" w:rsidP="00000000" w:rsidRDefault="00000000" w:rsidRPr="00000000" w14:paraId="0000019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Top:=wsD.Shapes("cdeptmargin").Top + (wsD.Shapes("cdeptmargin").height * 0.1), _</w:t>
      </w:r>
    </w:p>
    <w:p w:rsidR="00000000" w:rsidDel="00000000" w:rsidP="00000000" w:rsidRDefault="00000000" w:rsidRPr="00000000" w14:paraId="0000019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width:=wsD.Shapes("cdeptmargin").width * 0.9, _</w:t>
      </w:r>
    </w:p>
    <w:p w:rsidR="00000000" w:rsidDel="00000000" w:rsidP="00000000" w:rsidRDefault="00000000" w:rsidRPr="00000000" w14:paraId="000001A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height:=wsD.Shapes("cdeptmargin").height * 0.8)</w:t>
      </w:r>
    </w:p>
    <w:p w:rsidR="00000000" w:rsidDel="00000000" w:rsidP="00000000" w:rsidRDefault="00000000" w:rsidRPr="00000000" w14:paraId="000001A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A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With cht.Chart</w:t>
      </w:r>
    </w:p>
    <w:p w:rsidR="00000000" w:rsidDel="00000000" w:rsidP="00000000" w:rsidRDefault="00000000" w:rsidRPr="00000000" w14:paraId="000001A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.ChartType = xlPie</w:t>
      </w:r>
    </w:p>
    <w:p w:rsidR="00000000" w:rsidDel="00000000" w:rsidP="00000000" w:rsidRDefault="00000000" w:rsidRPr="00000000" w14:paraId="000001A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.SetSourceData pt.TableRange1</w:t>
      </w:r>
    </w:p>
    <w:p w:rsidR="00000000" w:rsidDel="00000000" w:rsidP="00000000" w:rsidRDefault="00000000" w:rsidRPr="00000000" w14:paraId="000001A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.ChartTitle.Delete</w:t>
      </w:r>
    </w:p>
    <w:p w:rsidR="00000000" w:rsidDel="00000000" w:rsidP="00000000" w:rsidRDefault="00000000" w:rsidRPr="00000000" w14:paraId="000001A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A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For i = 1 To .SeriesCollection(1).Points.Count</w:t>
      </w:r>
    </w:p>
    <w:p w:rsidR="00000000" w:rsidDel="00000000" w:rsidP="00000000" w:rsidRDefault="00000000" w:rsidRPr="00000000" w14:paraId="000001A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.SeriesCollection(1).Points(i).ExplosionOffset = 3</w:t>
      </w:r>
    </w:p>
    <w:p w:rsidR="00000000" w:rsidDel="00000000" w:rsidP="00000000" w:rsidRDefault="00000000" w:rsidRPr="00000000" w14:paraId="000001A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.SeriesCollection(1).Points(i).Format.Fill.ForeColor.RGB = RGB(0, 32 + (i * 16), 96 + (i * 16))</w:t>
      </w:r>
    </w:p>
    <w:p w:rsidR="00000000" w:rsidDel="00000000" w:rsidP="00000000" w:rsidRDefault="00000000" w:rsidRPr="00000000" w14:paraId="000001A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Next i</w:t>
      </w:r>
    </w:p>
    <w:p w:rsidR="00000000" w:rsidDel="00000000" w:rsidP="00000000" w:rsidRDefault="00000000" w:rsidRPr="00000000" w14:paraId="000001A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Call FormatChartGeneral(cht.Chart)</w:t>
      </w:r>
    </w:p>
    <w:p w:rsidR="00000000" w:rsidDel="00000000" w:rsidP="00000000" w:rsidRDefault="00000000" w:rsidRPr="00000000" w14:paraId="000001A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End With</w:t>
      </w:r>
    </w:p>
    <w:p w:rsidR="00000000" w:rsidDel="00000000" w:rsidP="00000000" w:rsidRDefault="00000000" w:rsidRPr="00000000" w14:paraId="000001A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A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' 7. New vs Repeat Chart</w:t>
      </w:r>
    </w:p>
    <w:p w:rsidR="00000000" w:rsidDel="00000000" w:rsidP="00000000" w:rsidRDefault="00000000" w:rsidRPr="00000000" w14:paraId="000001A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pt = wsP.PivotTables("newvsrepeat")</w:t>
      </w:r>
    </w:p>
    <w:p w:rsidR="00000000" w:rsidDel="00000000" w:rsidP="00000000" w:rsidRDefault="00000000" w:rsidRPr="00000000" w14:paraId="000001B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Set cht = wsD.ChartObjects.Add( _</w:t>
      </w:r>
    </w:p>
    <w:p w:rsidR="00000000" w:rsidDel="00000000" w:rsidP="00000000" w:rsidRDefault="00000000" w:rsidRPr="00000000" w14:paraId="000001B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Left:=wsD.Shapes("cnewrepeat").Left + (wsD.Shapes("cnewrepeat").width * 0.05), _</w:t>
      </w:r>
    </w:p>
    <w:p w:rsidR="00000000" w:rsidDel="00000000" w:rsidP="00000000" w:rsidRDefault="00000000" w:rsidRPr="00000000" w14:paraId="000001B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Top:=wsD.Shapes("cnewrepeat").Top + (wsD.Shapes("cnewrepeat").height * 0.1), _</w:t>
      </w:r>
    </w:p>
    <w:p w:rsidR="00000000" w:rsidDel="00000000" w:rsidP="00000000" w:rsidRDefault="00000000" w:rsidRPr="00000000" w14:paraId="000001B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width:=wsD.Shapes("cnewrepeat").width * 0.9, _</w:t>
      </w:r>
    </w:p>
    <w:p w:rsidR="00000000" w:rsidDel="00000000" w:rsidP="00000000" w:rsidRDefault="00000000" w:rsidRPr="00000000" w14:paraId="000001B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height:=wsD.Shapes("cnewrepeat").height * 0.8)</w:t>
      </w:r>
    </w:p>
    <w:p w:rsidR="00000000" w:rsidDel="00000000" w:rsidP="00000000" w:rsidRDefault="00000000" w:rsidRPr="00000000" w14:paraId="000001B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B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With cht.Chart</w:t>
      </w:r>
    </w:p>
    <w:p w:rsidR="00000000" w:rsidDel="00000000" w:rsidP="00000000" w:rsidRDefault="00000000" w:rsidRPr="00000000" w14:paraId="000001B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.ChartType = xlLineMarkersStacked</w:t>
      </w:r>
    </w:p>
    <w:p w:rsidR="00000000" w:rsidDel="00000000" w:rsidP="00000000" w:rsidRDefault="00000000" w:rsidRPr="00000000" w14:paraId="000001B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.SetSourceData pt.TableRange1</w:t>
      </w:r>
    </w:p>
    <w:p w:rsidR="00000000" w:rsidDel="00000000" w:rsidP="00000000" w:rsidRDefault="00000000" w:rsidRPr="00000000" w14:paraId="000001B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.ChartTitle.Delete</w:t>
      </w:r>
    </w:p>
    <w:p w:rsidR="00000000" w:rsidDel="00000000" w:rsidP="00000000" w:rsidRDefault="00000000" w:rsidRPr="00000000" w14:paraId="000001B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B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For i = 1 To .SeriesCollection.Count</w:t>
      </w:r>
    </w:p>
    <w:p w:rsidR="00000000" w:rsidDel="00000000" w:rsidP="00000000" w:rsidRDefault="00000000" w:rsidRPr="00000000" w14:paraId="000001B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With .SeriesCollection(i)</w:t>
      </w:r>
    </w:p>
    <w:p w:rsidR="00000000" w:rsidDel="00000000" w:rsidP="00000000" w:rsidRDefault="00000000" w:rsidRPr="00000000" w14:paraId="000001B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    .Format.Line.ForeColor.RGB = RGB(0, 32 + (i * 32), 96 + (i * 32))</w:t>
      </w:r>
    </w:p>
    <w:p w:rsidR="00000000" w:rsidDel="00000000" w:rsidP="00000000" w:rsidRDefault="00000000" w:rsidRPr="00000000" w14:paraId="000001B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    .Format.Line.Weight = 1.5</w:t>
      </w:r>
    </w:p>
    <w:p w:rsidR="00000000" w:rsidDel="00000000" w:rsidP="00000000" w:rsidRDefault="00000000" w:rsidRPr="00000000" w14:paraId="000001B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    .MarkerBackgroundColor = RGB(255, 255, 255)</w:t>
      </w:r>
    </w:p>
    <w:p w:rsidR="00000000" w:rsidDel="00000000" w:rsidP="00000000" w:rsidRDefault="00000000" w:rsidRPr="00000000" w14:paraId="000001C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    .MarkerForegroundColor = RGB(0, 32 + (i * 32), 96 + (i * 32))</w:t>
      </w:r>
    </w:p>
    <w:p w:rsidR="00000000" w:rsidDel="00000000" w:rsidP="00000000" w:rsidRDefault="00000000" w:rsidRPr="00000000" w14:paraId="000001C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    .MarkerSize = 4</w:t>
      </w:r>
    </w:p>
    <w:p w:rsidR="00000000" w:rsidDel="00000000" w:rsidP="00000000" w:rsidRDefault="00000000" w:rsidRPr="00000000" w14:paraId="000001C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    .MarkerStyle = xlMarkerStyleCircle</w:t>
      </w:r>
    </w:p>
    <w:p w:rsidR="00000000" w:rsidDel="00000000" w:rsidP="00000000" w:rsidRDefault="00000000" w:rsidRPr="00000000" w14:paraId="000001C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    .Border.Weight = 2</w:t>
      </w:r>
    </w:p>
    <w:p w:rsidR="00000000" w:rsidDel="00000000" w:rsidP="00000000" w:rsidRDefault="00000000" w:rsidRPr="00000000" w14:paraId="000001C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End With</w:t>
      </w:r>
    </w:p>
    <w:p w:rsidR="00000000" w:rsidDel="00000000" w:rsidP="00000000" w:rsidRDefault="00000000" w:rsidRPr="00000000" w14:paraId="000001C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Next i</w:t>
      </w:r>
    </w:p>
    <w:p w:rsidR="00000000" w:rsidDel="00000000" w:rsidP="00000000" w:rsidRDefault="00000000" w:rsidRPr="00000000" w14:paraId="000001C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Call FormatChartGeneral(cht.Chart)</w:t>
      </w:r>
    </w:p>
    <w:p w:rsidR="00000000" w:rsidDel="00000000" w:rsidP="00000000" w:rsidRDefault="00000000" w:rsidRPr="00000000" w14:paraId="000001C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End With</w:t>
      </w:r>
    </w:p>
    <w:p w:rsidR="00000000" w:rsidDel="00000000" w:rsidP="00000000" w:rsidRDefault="00000000" w:rsidRPr="00000000" w14:paraId="000001C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C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MsgBox "Charts have been created successfully!", vbInformation</w:t>
      </w:r>
    </w:p>
    <w:p w:rsidR="00000000" w:rsidDel="00000000" w:rsidP="00000000" w:rsidRDefault="00000000" w:rsidRPr="00000000" w14:paraId="000001C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End Sub</w:t>
      </w:r>
    </w:p>
    <w:p w:rsidR="00000000" w:rsidDel="00000000" w:rsidP="00000000" w:rsidRDefault="00000000" w:rsidRPr="00000000" w14:paraId="000001C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Private Sub FormatChartGeneral(cht As Chart)</w:t>
      </w:r>
    </w:p>
    <w:p w:rsidR="00000000" w:rsidDel="00000000" w:rsidP="00000000" w:rsidRDefault="00000000" w:rsidRPr="00000000" w14:paraId="000001C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With cht</w:t>
      </w:r>
    </w:p>
    <w:p w:rsidR="00000000" w:rsidDel="00000000" w:rsidP="00000000" w:rsidRDefault="00000000" w:rsidRPr="00000000" w14:paraId="000001C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.HasTitle = False</w:t>
      </w:r>
    </w:p>
    <w:p w:rsidR="00000000" w:rsidDel="00000000" w:rsidP="00000000" w:rsidRDefault="00000000" w:rsidRPr="00000000" w14:paraId="000001C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.HasLegend = False</w:t>
      </w:r>
    </w:p>
    <w:p w:rsidR="00000000" w:rsidDel="00000000" w:rsidP="00000000" w:rsidRDefault="00000000" w:rsidRPr="00000000" w14:paraId="000001D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D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' Format chart area</w:t>
      </w:r>
    </w:p>
    <w:p w:rsidR="00000000" w:rsidDel="00000000" w:rsidP="00000000" w:rsidRDefault="00000000" w:rsidRPr="00000000" w14:paraId="000001D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With .ChartArea</w:t>
      </w:r>
    </w:p>
    <w:p w:rsidR="00000000" w:rsidDel="00000000" w:rsidP="00000000" w:rsidRDefault="00000000" w:rsidRPr="00000000" w14:paraId="000001D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.Format.Fill.Visible = False</w:t>
      </w:r>
    </w:p>
    <w:p w:rsidR="00000000" w:rsidDel="00000000" w:rsidP="00000000" w:rsidRDefault="00000000" w:rsidRPr="00000000" w14:paraId="000001D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.Format.Line.Visible = False</w:t>
      </w:r>
    </w:p>
    <w:p w:rsidR="00000000" w:rsidDel="00000000" w:rsidP="00000000" w:rsidRDefault="00000000" w:rsidRPr="00000000" w14:paraId="000001D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End With</w:t>
      </w:r>
    </w:p>
    <w:p w:rsidR="00000000" w:rsidDel="00000000" w:rsidP="00000000" w:rsidRDefault="00000000" w:rsidRPr="00000000" w14:paraId="000001D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D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' Format plot area</w:t>
      </w:r>
    </w:p>
    <w:p w:rsidR="00000000" w:rsidDel="00000000" w:rsidP="00000000" w:rsidRDefault="00000000" w:rsidRPr="00000000" w14:paraId="000001D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.PlotArea.Format.Line.Visible = False</w:t>
      </w:r>
    </w:p>
    <w:p w:rsidR="00000000" w:rsidDel="00000000" w:rsidP="00000000" w:rsidRDefault="00000000" w:rsidRPr="00000000" w14:paraId="000001D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D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' Format axes if they exist</w:t>
      </w:r>
    </w:p>
    <w:p w:rsidR="00000000" w:rsidDel="00000000" w:rsidP="00000000" w:rsidRDefault="00000000" w:rsidRPr="00000000" w14:paraId="000001D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On Error Resume Next</w:t>
      </w:r>
    </w:p>
    <w:p w:rsidR="00000000" w:rsidDel="00000000" w:rsidP="00000000" w:rsidRDefault="00000000" w:rsidRPr="00000000" w14:paraId="000001D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With .Axes(xlCategory)</w:t>
      </w:r>
    </w:p>
    <w:p w:rsidR="00000000" w:rsidDel="00000000" w:rsidP="00000000" w:rsidRDefault="00000000" w:rsidRPr="00000000" w14:paraId="000001D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.Format.Line.Visible = False</w:t>
      </w:r>
    </w:p>
    <w:p w:rsidR="00000000" w:rsidDel="00000000" w:rsidP="00000000" w:rsidRDefault="00000000" w:rsidRPr="00000000" w14:paraId="000001D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.TickLabels.Font.Name = "Calibri"</w:t>
      </w:r>
    </w:p>
    <w:p w:rsidR="00000000" w:rsidDel="00000000" w:rsidP="00000000" w:rsidRDefault="00000000" w:rsidRPr="00000000" w14:paraId="000001D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.TickLabels.Font.Size = 7</w:t>
      </w:r>
    </w:p>
    <w:p w:rsidR="00000000" w:rsidDel="00000000" w:rsidP="00000000" w:rsidRDefault="00000000" w:rsidRPr="00000000" w14:paraId="000001E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.TickLabels.Font.Bold = True</w:t>
      </w:r>
    </w:p>
    <w:p w:rsidR="00000000" w:rsidDel="00000000" w:rsidP="00000000" w:rsidRDefault="00000000" w:rsidRPr="00000000" w14:paraId="000001E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.TickLabels.Font.Color = RGB(0, 32, 96)</w:t>
      </w:r>
    </w:p>
    <w:p w:rsidR="00000000" w:rsidDel="00000000" w:rsidP="00000000" w:rsidRDefault="00000000" w:rsidRPr="00000000" w14:paraId="000001E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End With</w:t>
      </w:r>
    </w:p>
    <w:p w:rsidR="00000000" w:rsidDel="00000000" w:rsidP="00000000" w:rsidRDefault="00000000" w:rsidRPr="00000000" w14:paraId="000001E3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E4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With .Axes(xlValue)</w:t>
      </w:r>
    </w:p>
    <w:p w:rsidR="00000000" w:rsidDel="00000000" w:rsidP="00000000" w:rsidRDefault="00000000" w:rsidRPr="00000000" w14:paraId="000001E5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.TickLabels.Format.Line.Visible = False</w:t>
      </w:r>
    </w:p>
    <w:p w:rsidR="00000000" w:rsidDel="00000000" w:rsidP="00000000" w:rsidRDefault="00000000" w:rsidRPr="00000000" w14:paraId="000001E6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.TickLabels.Font.Name = "Calibri"</w:t>
      </w:r>
    </w:p>
    <w:p w:rsidR="00000000" w:rsidDel="00000000" w:rsidP="00000000" w:rsidRDefault="00000000" w:rsidRPr="00000000" w14:paraId="000001E7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.TickLabels.Font.Size = 7</w:t>
      </w:r>
    </w:p>
    <w:p w:rsidR="00000000" w:rsidDel="00000000" w:rsidP="00000000" w:rsidRDefault="00000000" w:rsidRPr="00000000" w14:paraId="000001E8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.TickLabels.Font.Bold = True</w:t>
      </w:r>
    </w:p>
    <w:p w:rsidR="00000000" w:rsidDel="00000000" w:rsidP="00000000" w:rsidRDefault="00000000" w:rsidRPr="00000000" w14:paraId="000001E9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.TickLabels.Font.Color = RGB(0, 32, 96)</w:t>
      </w:r>
    </w:p>
    <w:p w:rsidR="00000000" w:rsidDel="00000000" w:rsidP="00000000" w:rsidRDefault="00000000" w:rsidRPr="00000000" w14:paraId="000001EA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    .NumberFormat = "#,##0"</w:t>
      </w:r>
    </w:p>
    <w:p w:rsidR="00000000" w:rsidDel="00000000" w:rsidP="00000000" w:rsidRDefault="00000000" w:rsidRPr="00000000" w14:paraId="000001EB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End With</w:t>
      </w:r>
    </w:p>
    <w:p w:rsidR="00000000" w:rsidDel="00000000" w:rsidP="00000000" w:rsidRDefault="00000000" w:rsidRPr="00000000" w14:paraId="000001EC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On Error GoTo 0</w:t>
      </w:r>
    </w:p>
    <w:p w:rsidR="00000000" w:rsidDel="00000000" w:rsidP="00000000" w:rsidRDefault="00000000" w:rsidRPr="00000000" w14:paraId="000001ED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EE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' Hide field buttons</w:t>
      </w:r>
    </w:p>
    <w:p w:rsidR="00000000" w:rsidDel="00000000" w:rsidP="00000000" w:rsidRDefault="00000000" w:rsidRPr="00000000" w14:paraId="000001EF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    .ShowAllFieldButtons = False</w:t>
      </w:r>
    </w:p>
    <w:p w:rsidR="00000000" w:rsidDel="00000000" w:rsidP="00000000" w:rsidRDefault="00000000" w:rsidRPr="00000000" w14:paraId="000001F0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    End With</w:t>
      </w:r>
    </w:p>
    <w:p w:rsidR="00000000" w:rsidDel="00000000" w:rsidP="00000000" w:rsidRDefault="00000000" w:rsidRPr="00000000" w14:paraId="000001F1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2060"/>
          <w:sz w:val="20"/>
          <w:szCs w:val="20"/>
          <w:rtl w:val="0"/>
        </w:rPr>
        <w:t xml:space="preserve">End Sub</w:t>
      </w:r>
    </w:p>
    <w:p w:rsidR="00000000" w:rsidDel="00000000" w:rsidP="00000000" w:rsidRDefault="00000000" w:rsidRPr="00000000" w14:paraId="000001F2">
      <w:pPr>
        <w:spacing w:line="240" w:lineRule="auto"/>
        <w:rPr>
          <w:rFonts w:ascii="Arial Narrow" w:cs="Arial Narrow" w:eastAsia="Arial Narrow" w:hAnsi="Arial Narrow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40" w:lineRule="auto"/>
        <w:rPr>
          <w:rFonts w:ascii="Arial Narrow" w:cs="Arial Narrow" w:eastAsia="Arial Narrow" w:hAnsi="Arial Narrow"/>
          <w:b w:val="1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987" w:right="1440" w:header="720" w:footer="720"/>
      <w:pgNumType w:start="1"/>
      <w:sectPrChange w:author="Harry Zampelas" w:id="0" w:date="2025-03-03T07:07:49Z">
        <w:sectPr w:rsidR="000000" w:rsidDel="000000" w:rsidRPr="000000" w:rsidSect="000000">
          <w:pgMar w:bottom="1440" w:top="1440" w:left="1987" w:right="1440" w:header="720" w:footer="720"/>
          <w:pgNumType w:start="1"/>
          <w:pgSz w:h="15840" w:w="12240" w:orient="portrait"/>
        </w:sectPr>
      </w:sectPrChange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sdt>
    <w:sdtPr>
      <w:tag w:val="goog_rdk_132"/>
    </w:sdtPr>
    <w:sdtContent>
      <w:p w:rsidR="00000000" w:rsidDel="00000000" w:rsidP="00000000" w:rsidRDefault="00000000" w:rsidRPr="00000000" w14:paraId="000001F4">
        <w:pPr>
          <w:rPr>
            <w:ins w:author="Harry Zampelas" w:id="7" w:date="2025-03-03T07:07:49Z"/>
            <w:rFonts w:ascii="Arial Narrow" w:cs="Arial Narrow" w:eastAsia="Arial Narrow" w:hAnsi="Arial Narrow"/>
            <w:b w:val="1"/>
            <w:color w:val="002060"/>
            <w:sz w:val="20"/>
            <w:szCs w:val="20"/>
          </w:rPr>
        </w:pPr>
        <w:sdt>
          <w:sdtPr>
            <w:tag w:val="goog_rdk_131"/>
          </w:sdtPr>
          <w:sdtContent>
            <w:ins w:author="Harry Zampelas" w:id="7" w:date="2025-03-03T07:07:49Z">
              <w:r w:rsidDel="00000000" w:rsidR="00000000" w:rsidRPr="00000000">
                <w:rPr>
                  <w:rtl w:val="0"/>
                </w:rPr>
              </w:r>
            </w:ins>
          </w:sdtContent>
        </w:sdt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6510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aWLCFHQsxm8yVw83xo0l8ASADQ==">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2025-01-08T19:57:00Z</dcterms:created>
  <dc:creator>Microsoft account</dc:creator>
</cp:coreProperties>
</file>